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68"/>
        </w:tabs>
        <w:jc w:val="both"/>
        <w:rPr>
          <w:rFonts w:ascii="Arial" w:hAnsi="Arial" w:cs="Arial"/>
          <w:b/>
          <w:bCs/>
        </w:rPr>
      </w:pPr>
    </w:p>
    <w:p>
      <w:pPr>
        <w:framePr w:w="9360" w:h="144" w:hRule="exact" w:wrap="auto" w:vAnchor="text" w:hAnchor="margin" w:y="1"/>
        <w:shd w:val="solid" w:color="auto" w:fill="auto"/>
        <w:tabs>
          <w:tab w:val="left" w:pos="-720"/>
        </w:tabs>
        <w:rPr>
          <w:sz w:val="36"/>
          <w:lang w:val="fr-FR"/>
        </w:rPr>
      </w:pPr>
    </w:p>
    <w:p>
      <w:pPr>
        <w:tabs>
          <w:tab w:val="left" w:pos="-720"/>
        </w:tabs>
        <w:spacing w:line="1" w:lineRule="exact"/>
        <w:rPr>
          <w:sz w:val="36"/>
          <w:lang w:val="fr-FR"/>
        </w:rPr>
      </w:pPr>
    </w:p>
    <w:p>
      <w:pPr>
        <w:tabs>
          <w:tab w:val="left" w:pos="-720"/>
        </w:tabs>
        <w:rPr>
          <w:sz w:val="36"/>
          <w:lang w:val="fr-FR"/>
        </w:rPr>
      </w:pPr>
    </w:p>
    <w:p>
      <w:pPr>
        <w:pStyle w:val="19"/>
        <w:jc w:val="right"/>
        <w:rPr>
          <w:rFonts w:cs="Arial"/>
        </w:rPr>
      </w:pPr>
      <w:r>
        <w:rPr>
          <w:rFonts w:cs="Arial"/>
        </w:rPr>
        <w:t xml:space="preserve">                     Defect Programmer Assignments       </w:t>
      </w:r>
    </w:p>
    <w:p>
      <w:pPr>
        <w:pStyle w:val="19"/>
        <w:jc w:val="right"/>
        <w:rPr>
          <w:sz w:val="32"/>
          <w:szCs w:val="32"/>
          <w:lang w:val="fr-FR"/>
        </w:rPr>
      </w:pPr>
      <w:r>
        <w:rPr>
          <w:rFonts w:cs="Arial"/>
        </w:rPr>
        <w:t xml:space="preserve">                          </w:t>
      </w:r>
      <w:r>
        <w:rPr>
          <w:sz w:val="32"/>
          <w:szCs w:val="32"/>
          <w:lang w:val="fr-FR"/>
        </w:rPr>
        <w:t>High Level Design &amp; Low Level Design</w:t>
      </w:r>
    </w:p>
    <w:p>
      <w:pPr>
        <w:rPr>
          <w:lang w:val="fr-FR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The purpose of this document is to provide with a template for documenting both HLD &amp; LLD. </w:t>
      </w:r>
    </w:p>
    <w:p>
      <w:pPr>
        <w:jc w:val="right"/>
        <w:rPr>
          <w:rFonts w:ascii="Arial" w:hAnsi="Arial" w:cs="Arial"/>
        </w:rPr>
        <w:sectPr>
          <w:headerReference r:id="rId3" w:type="default"/>
          <w:footerReference r:id="rId4" w:type="even"/>
          <w:pgSz w:w="12240" w:h="15840"/>
          <w:pgMar w:top="1339" w:right="2070" w:bottom="1267" w:left="1620" w:header="720" w:footer="634" w:gutter="0"/>
          <w:cols w:space="720" w:num="1"/>
        </w:sectPr>
      </w:pPr>
    </w:p>
    <w:p>
      <w:pPr>
        <w:tabs>
          <w:tab w:val="left" w:pos="2268"/>
        </w:tabs>
        <w:ind w:left="2268" w:hanging="2268"/>
        <w:jc w:val="both"/>
        <w:rPr>
          <w:rFonts w:ascii="Arial" w:hAnsi="Arial" w:cs="Arial"/>
          <w:b/>
        </w:rPr>
      </w:pPr>
    </w:p>
    <w:p>
      <w:pPr>
        <w:rPr>
          <w:b/>
          <w:bCs/>
          <w:sz w:val="24"/>
          <w:lang w:val="fr-FR"/>
        </w:rPr>
      </w:pPr>
      <w:bookmarkStart w:id="0" w:name="_Toc393179863"/>
      <w:bookmarkStart w:id="1" w:name="_Toc392648323"/>
      <w:bookmarkStart w:id="2" w:name="_Toc392578938"/>
      <w:bookmarkStart w:id="3" w:name="_Toc392652349"/>
      <w:r>
        <w:rPr>
          <w:b/>
          <w:bCs/>
          <w:sz w:val="24"/>
          <w:lang w:val="fr-FR"/>
        </w:rPr>
        <w:t>Document Control :</w:t>
      </w:r>
    </w:p>
    <w:p>
      <w:pPr>
        <w:ind w:firstLine="720"/>
        <w:rPr>
          <w:b/>
          <w:bCs/>
          <w:sz w:val="24"/>
          <w:lang w:val="fr-FR"/>
        </w:rPr>
      </w:pPr>
    </w:p>
    <w:p>
      <w:pPr>
        <w:ind w:firstLine="720"/>
        <w:rPr>
          <w:b/>
          <w:bCs/>
          <w:sz w:val="24"/>
          <w:lang w:val="fr-FR"/>
        </w:rPr>
      </w:pPr>
    </w:p>
    <w:tbl>
      <w:tblPr>
        <w:tblStyle w:val="7"/>
        <w:tblW w:w="9860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701"/>
        <w:gridCol w:w="2410"/>
        <w:gridCol w:w="577"/>
        <w:gridCol w:w="236"/>
        <w:gridCol w:w="859"/>
        <w:gridCol w:w="659"/>
        <w:gridCol w:w="570"/>
        <w:gridCol w:w="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860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E5DFEC"/>
          </w:tcPr>
          <w:p>
            <w:pPr>
              <w:jc w:val="center"/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Project Revision History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2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331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2331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bookmarkEnd w:id="0"/>
      <w:bookmarkEnd w:id="1"/>
      <w:bookmarkEnd w:id="2"/>
      <w:bookmarkEnd w:id="3"/>
    </w:tbl>
    <w:p>
      <w:pPr>
        <w:rPr>
          <w:rFonts w:asciiTheme="minorHAnsi" w:hAnsiTheme="minorHAnsi" w:cstheme="minorHAnsi"/>
          <w:b/>
          <w:bCs/>
          <w:sz w:val="24"/>
          <w:szCs w:val="24"/>
        </w:rPr>
      </w:pPr>
      <w:bookmarkStart w:id="4" w:name="_Toc526592181"/>
      <w:r>
        <w:rPr>
          <w:b/>
          <w:bCs/>
          <w:sz w:val="28"/>
          <w:szCs w:val="28"/>
        </w:rPr>
        <w:br w:type="page"/>
      </w:r>
      <w:bookmarkEnd w:id="4"/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TOC \o "1-5" \h \z \u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"_Toc368912248"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 Introduction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_Toc368912248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"_Toc368912249"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1.1. Intended Audience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_Toc368912249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1.2. Acronyms/Abbreviations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jc w:val="center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1.3. Project Purpose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1.4. Key Project Objectives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1.5. Project Scope and Limitation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"_Toc368912254"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1.5.1. In Scope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"_Toc368912255"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1.5.2. Out of scope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1.6. Functional Overview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1.7. Assumptions, Dependencies &amp; Constraints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"_Toc368912258"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1.8. Risks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"_Toc368912259"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 Design Overview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_Toc368912259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"_Toc368912260"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2.1. Design Objectives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2.1.1. Recommended Architecture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"_Toc368912262"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 Architectural Strategies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2.2.1. Design Alternative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2.2.2. Reuse of Existing Common Services/Utilities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2.2.3. Creation of New Common Services/Utilities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2.2.4. User Interface Paradigms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2.2.5. System Interface Paradigms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2.2.6. Error Detection / Exceptional Handling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"_Toc368912269"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2.2.7. Memory Management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_Toc368912269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"_Toc368912270"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2.2.8. Performance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"_Toc368912271"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2.2.9. Security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"_Toc368912272"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2.2.10. Concurrency and Synchronization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"_Toc368912273"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2.2.11. Housekeeping and Maintenance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"_Toc368912274"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 System Architecture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"_Toc368912275"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3.1. System Architecture Diagram. (Not Necessary)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"_Toc368912276"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3.2. System Use-Cases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"_Toc368912277"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3.3. Subsystem Architecture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"_Toc368912278"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3.4. System Interfaces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"_Toc368912279"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3.4.1. Internal Interfaces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_Toc368912279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"_Toc368912280"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3.4.2. External Interfaces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"_Toc368912281"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 Detailed System Design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4.1. Key Entities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4.2. Detailed-Level Database Design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"_Toc368912284"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4.2.1. Data Mapping Information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"_Toc368912285"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4.2.2. Data Conversion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4.3. Archival and retention requirements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4.4. Disaster and Failure Recovery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4.5. Business Process workflow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"_Toc368912289"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4.6. Business Process Modeling and Management (as applicable)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_Toc368912289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"_Toc368912290"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4.7. Business Logic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"_Toc368912291"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4.8. Variables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"_Toc368912292"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4.9. Activity / Class Diagrams (as applicable)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"_Toc368912293"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 Data Migration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4.10.1. Architectural Representation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4.10.2. Architectural Goals and Constraints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4.10.3. Logical View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4.10.4. Architecturally Significant Design Packages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4.10.5. Data model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"_Toc368912299"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4.10.6. Deployment View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_Toc368912299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"_Toc368912300"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 Environment Description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"_Toc368912301"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5.1. Time Zone Support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"_Toc368912302"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5.2. Language Support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"_Toc368912303"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5.3. User Desktop Requirements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"_Toc368912304"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 Server-Side Requirements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"_Toc368912305"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5.4.1. Deployment Considerations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"_Toc368912306"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5.4.2. Application Server Disk Space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"_Toc368912307"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5.4.3. Database Server Disk Space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"_Toc368912308"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5.4.4. Integration Requirements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"_Toc368912309"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5.4.5. Jobs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_Toc368912309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"_Toc368912310"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5.4.6. Network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_Toc368912310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"_Toc368912311"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5.4.7. Others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_Toc368912311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1"/>
        <w:rPr>
          <w:rFonts w:asciiTheme="minorHAnsi" w:hAnsiTheme="minorHAnsi" w:cstheme="minorHAnsi"/>
          <w:sz w:val="24"/>
          <w:szCs w:val="24"/>
        </w:rPr>
      </w:pPr>
      <w:r>
        <w:fldChar w:fldCharType="begin"/>
      </w:r>
      <w:r>
        <w:instrText xml:space="preserve"> HYPERLINK \l "_Toc368912312"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5.5. Configuration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_Toc368912312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"_Toc368912313"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5.5.1. Operating System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_Toc368912313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"_Toc368912314"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5.5.2. Database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_Toc368912314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"_Toc368912315"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5.5.3. Network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_Toc368912315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2"/>
        <w:tabs>
          <w:tab w:val="right" w:leader="dot" w:pos="8630"/>
        </w:tabs>
        <w:rPr>
          <w:rFonts w:asciiTheme="minorHAnsi" w:hAnsiTheme="minorHAnsi" w:cstheme="minorHAnsi"/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"_Toc368912316"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5.5.4. Desktop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_Toc368912316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"_Toc368912317"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6. References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_Toc368912317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0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"_Toc368912318" </w:instrText>
      </w:r>
      <w:r>
        <w:fldChar w:fldCharType="separate"/>
      </w:r>
      <w:r>
        <w:rPr>
          <w:rStyle w:val="16"/>
          <w:rFonts w:asciiTheme="minorHAnsi" w:hAnsiTheme="minorHAnsi" w:cstheme="minorHAnsi"/>
          <w:sz w:val="24"/>
          <w:szCs w:val="24"/>
        </w:rPr>
        <w:t>7. Appendix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PAGEREF _Toc368912318 \h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fldChar w:fldCharType="end"/>
      </w:r>
    </w:p>
    <w:p>
      <w:pPr>
        <w:pStyle w:val="2"/>
        <w:numPr>
          <w:ilvl w:val="0"/>
          <w:numId w:val="0"/>
        </w:numPr>
        <w:ind w:left="403"/>
      </w:pPr>
      <w:r>
        <w:fldChar w:fldCharType="end"/>
      </w:r>
      <w:bookmarkStart w:id="5" w:name="_Toc207768238"/>
    </w:p>
    <w:p>
      <w:pPr>
        <w:pStyle w:val="2"/>
      </w:pPr>
      <w:r>
        <w:rPr>
          <w:sz w:val="24"/>
          <w:szCs w:val="24"/>
        </w:rPr>
        <w:br w:type="page"/>
      </w:r>
      <w:bookmarkStart w:id="6" w:name="_Toc368912248"/>
      <w:r>
        <w:t>Introduction</w:t>
      </w:r>
      <w:bookmarkEnd w:id="5"/>
      <w:bookmarkEnd w:id="6"/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The introduction of the software requirement specifications provides an overview    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of the entire Software. The aim of this document is to gather, analyze and give an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in-dept insight into the Defect Programmer Assignment by defining the problem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statement in detail.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7" w:name="_Toc207768239"/>
      <w:bookmarkStart w:id="8" w:name="_Toc368912249"/>
      <w:r>
        <w:rPr>
          <w:rFonts w:asciiTheme="minorHAnsi" w:hAnsiTheme="minorHAnsi" w:cstheme="minorHAnsi"/>
          <w:sz w:val="28"/>
        </w:rPr>
        <w:t>Intended Audience</w:t>
      </w:r>
      <w:bookmarkEnd w:id="7"/>
      <w:bookmarkEnd w:id="8"/>
    </w:p>
    <w:p>
      <w:pPr>
        <w:ind w:left="576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Theme="minorHAnsi" w:hAnsiTheme="minorHAnsi" w:cstheme="minorHAnsi"/>
          <w:bCs/>
          <w:sz w:val="24"/>
          <w:szCs w:val="24"/>
        </w:rPr>
        <w:t>This document is intended to be read by the client</w:t>
      </w:r>
    </w:p>
    <w:tbl>
      <w:tblPr>
        <w:tblStyle w:val="7"/>
        <w:tblW w:w="0" w:type="auto"/>
        <w:tblInd w:w="6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4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CPP Unit</w:t>
            </w:r>
          </w:p>
        </w:tc>
        <w:tc>
          <w:tcPr>
            <w:tcW w:w="4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Valgrind</w:t>
            </w:r>
          </w:p>
        </w:tc>
        <w:tc>
          <w:tcPr>
            <w:tcW w:w="4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</w:tc>
      </w:tr>
    </w:tbl>
    <w:p>
      <w:pPr>
        <w:ind w:left="576"/>
        <w:jc w:val="both"/>
        <w:rPr>
          <w:rFonts w:ascii="Arial" w:hAnsi="Arial" w:cs="Arial"/>
        </w:rPr>
      </w:pPr>
    </w:p>
    <w:p>
      <w:pPr>
        <w:pStyle w:val="4"/>
        <w:rPr>
          <w:rFonts w:asciiTheme="minorHAnsi" w:hAnsiTheme="minorHAnsi" w:cstheme="minorHAnsi"/>
          <w:sz w:val="28"/>
        </w:rPr>
      </w:pPr>
      <w:bookmarkStart w:id="9" w:name="_Toc368912250"/>
      <w:bookmarkStart w:id="10" w:name="_Toc207768240"/>
      <w:r>
        <w:rPr>
          <w:rFonts w:asciiTheme="minorHAnsi" w:hAnsiTheme="minorHAnsi" w:cstheme="minorHAnsi"/>
          <w:sz w:val="28"/>
        </w:rPr>
        <w:t>Acronyms/Abbreviations</w:t>
      </w:r>
      <w:bookmarkEnd w:id="9"/>
      <w:bookmarkEnd w:id="10"/>
    </w:p>
    <w:p>
      <w:pPr>
        <w:rPr>
          <w:rFonts w:ascii="Arial" w:hAnsi="Arial" w:cs="Arial"/>
        </w:rPr>
      </w:pPr>
    </w:p>
    <w:tbl>
      <w:tblPr>
        <w:tblStyle w:val="7"/>
        <w:tblW w:w="0" w:type="auto"/>
        <w:tblInd w:w="6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7030"/>
      </w:tblGrid>
      <w:t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240" w:lineRule="exact"/>
              <w:ind w:right="-2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UT</w:t>
            </w:r>
          </w:p>
        </w:tc>
        <w:tc>
          <w:tcPr>
            <w:tcW w:w="7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240" w:lineRule="exact"/>
              <w:ind w:right="69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Unit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240" w:lineRule="exact"/>
              <w:ind w:right="-2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IT</w:t>
            </w:r>
          </w:p>
        </w:tc>
        <w:tc>
          <w:tcPr>
            <w:tcW w:w="70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240" w:lineRule="exact"/>
              <w:ind w:right="69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Integrated Test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240" w:lineRule="exact"/>
              <w:ind w:right="-21"/>
              <w:rPr>
                <w:rFonts w:ascii="Arial" w:hAnsi="Arial" w:cs="Arial"/>
              </w:rPr>
            </w:pPr>
          </w:p>
        </w:tc>
        <w:tc>
          <w:tcPr>
            <w:tcW w:w="70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240" w:lineRule="exact"/>
              <w:ind w:right="691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240" w:lineRule="exact"/>
              <w:ind w:right="-21"/>
              <w:rPr>
                <w:rFonts w:ascii="Arial" w:hAnsi="Arial" w:cs="Arial"/>
              </w:rPr>
            </w:pPr>
          </w:p>
        </w:tc>
        <w:tc>
          <w:tcPr>
            <w:tcW w:w="70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240" w:lineRule="exact"/>
              <w:ind w:right="691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pStyle w:val="4"/>
        <w:rPr>
          <w:rFonts w:asciiTheme="minorHAnsi" w:hAnsiTheme="minorHAnsi" w:cstheme="minorHAnsi"/>
          <w:sz w:val="28"/>
        </w:rPr>
      </w:pPr>
      <w:bookmarkStart w:id="11" w:name="_Toc368912251"/>
      <w:bookmarkStart w:id="12" w:name="_Toc207768241"/>
      <w:r>
        <w:rPr>
          <w:rFonts w:asciiTheme="minorHAnsi" w:hAnsiTheme="minorHAnsi" w:cstheme="minorHAnsi"/>
          <w:sz w:val="28"/>
        </w:rPr>
        <w:t>Project Purpose</w:t>
      </w:r>
      <w:bookmarkEnd w:id="11"/>
      <w:bookmarkEnd w:id="12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Clients of software development company report defects in software they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Purchased. These defects are assigned to programmers depending on the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functional area they are handling</w:t>
      </w:r>
      <w:r>
        <w:t>.</w:t>
      </w:r>
    </w:p>
    <w:p>
      <w:pPr>
        <w:pStyle w:val="4"/>
        <w:numPr>
          <w:numId w:val="0"/>
        </w:numPr>
        <w:rPr>
          <w:rFonts w:asciiTheme="minorHAnsi" w:hAnsiTheme="minorHAnsi" w:cstheme="minorHAnsi"/>
          <w:sz w:val="28"/>
        </w:rPr>
      </w:pPr>
    </w:p>
    <w:p>
      <w:pPr>
        <w:pStyle w:val="30"/>
        <w:ind w:left="0" w:leftChars="0" w:firstLine="0" w:firstLineChars="0"/>
        <w:jc w:val="both"/>
      </w:pPr>
    </w:p>
    <w:p>
      <w:pPr>
        <w:pStyle w:val="4"/>
        <w:rPr>
          <w:rFonts w:asciiTheme="minorHAnsi" w:hAnsiTheme="minorHAnsi" w:cstheme="minorHAnsi"/>
          <w:sz w:val="28"/>
        </w:rPr>
      </w:pPr>
      <w:bookmarkStart w:id="13" w:name="_toc389"/>
      <w:bookmarkEnd w:id="13"/>
      <w:bookmarkStart w:id="14" w:name="_Toc368912253"/>
      <w:bookmarkStart w:id="15" w:name="_Toc207768243"/>
      <w:r>
        <w:rPr>
          <w:rFonts w:asciiTheme="minorHAnsi" w:hAnsiTheme="minorHAnsi" w:cstheme="minorHAnsi"/>
          <w:sz w:val="28"/>
        </w:rPr>
        <w:t>Project Scope and Limitation</w:t>
      </w:r>
      <w:bookmarkEnd w:id="14"/>
      <w:bookmarkEnd w:id="15"/>
    </w:p>
    <w:p>
      <w:pPr>
        <w:pStyle w:val="30"/>
        <w:ind w:left="0" w:leftChars="0" w:firstLine="0" w:firstLineChars="0"/>
        <w:jc w:val="both"/>
      </w:pPr>
    </w:p>
    <w:p>
      <w:pPr>
        <w:pStyle w:val="3"/>
      </w:pPr>
      <w:bookmarkStart w:id="16" w:name="_Toc207768244"/>
      <w:bookmarkStart w:id="17" w:name="_Toc368912254"/>
      <w:r>
        <w:t>In Scope</w:t>
      </w:r>
      <w:bookmarkEnd w:id="16"/>
      <w:bookmarkEnd w:id="17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can take multiple files with defects as input and check the input for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validity and assigns the employee to the valid defects.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Invalid defects are copied to a separate file and unassigned defects are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copied to a separate file.  </w:t>
      </w:r>
    </w:p>
    <w:p>
      <w:pPr>
        <w:pStyle w:val="3"/>
      </w:pPr>
      <w:bookmarkStart w:id="18" w:name="_Toc207768245"/>
      <w:bookmarkStart w:id="19" w:name="_Toc368912255"/>
      <w:r>
        <w:t>Out of scope</w:t>
      </w:r>
      <w:bookmarkEnd w:id="18"/>
      <w:bookmarkEnd w:id="19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doesn’t reassign the employees after they have been freed as their work.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doesn't correct the invalid defects in the input file.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doesn’t check for invalid employees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doesn’t check for duplicates of input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It doesn’t check for incorrect categories for each parameter in the input file.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20" w:name="_Toc207768246"/>
      <w:bookmarkStart w:id="21" w:name="_Toc368912256"/>
      <w:r>
        <w:rPr>
          <w:rFonts w:asciiTheme="minorHAnsi" w:hAnsiTheme="minorHAnsi" w:cstheme="minorHAnsi"/>
          <w:sz w:val="28"/>
        </w:rPr>
        <w:t>Functional Overview</w:t>
      </w:r>
      <w:bookmarkEnd w:id="20"/>
      <w:bookmarkEnd w:id="21"/>
    </w:p>
    <w:p>
      <w:r>
        <w:t xml:space="preserve">                      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22" w:name="_Toc207768248"/>
      <w:bookmarkStart w:id="23" w:name="_Toc368912257"/>
      <w:r>
        <w:rPr>
          <w:rFonts w:asciiTheme="minorHAnsi" w:hAnsiTheme="minorHAnsi" w:cstheme="minorHAnsi"/>
          <w:sz w:val="28"/>
        </w:rPr>
        <w:t>Assumptions</w:t>
      </w:r>
      <w:bookmarkEnd w:id="22"/>
      <w:r>
        <w:rPr>
          <w:rFonts w:asciiTheme="minorHAnsi" w:hAnsiTheme="minorHAnsi" w:cstheme="minorHAnsi"/>
          <w:sz w:val="28"/>
        </w:rPr>
        <w:t>, Dependencies &amp; Constraints</w:t>
      </w:r>
      <w:bookmarkEnd w:id="23"/>
    </w:p>
    <w:p>
      <w:pPr>
        <w:pStyle w:val="30"/>
        <w:ind w:left="0"/>
        <w:jc w:val="both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</w:t>
      </w:r>
      <w:r>
        <w:rPr>
          <w:rFonts w:asciiTheme="minorHAnsi" w:hAnsiTheme="minorHAnsi" w:cstheme="minorHAnsi"/>
          <w:i w:val="0"/>
          <w:color w:val="auto"/>
          <w:sz w:val="24"/>
          <w:szCs w:val="24"/>
        </w:rPr>
        <w:t>Operating systems: It is made for windows 7 or above</w:t>
      </w:r>
    </w:p>
    <w:p>
      <w:pPr>
        <w:pStyle w:val="30"/>
        <w:ind w:left="0"/>
        <w:jc w:val="both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                     End-user characteristics: It is assumed that they are not invalid employees,                          </w:t>
      </w:r>
    </w:p>
    <w:p>
      <w:pPr>
        <w:pStyle w:val="30"/>
        <w:ind w:left="0"/>
        <w:jc w:val="both"/>
        <w:rPr>
          <w:rFonts w:asciiTheme="minorHAnsi" w:hAnsiTheme="minorHAnsi" w:cstheme="minorHAnsi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                     they are not duplicates of input, there are no incorrect categories for each                   </w:t>
      </w:r>
    </w:p>
    <w:p>
      <w:pPr>
        <w:pStyle w:val="30"/>
        <w:ind w:left="0"/>
        <w:jc w:val="both"/>
      </w:pPr>
      <w:r>
        <w:rPr>
          <w:rFonts w:asciiTheme="minorHAnsi" w:hAnsiTheme="minorHAnsi" w:cstheme="minorHAnsi"/>
          <w:i w:val="0"/>
          <w:color w:val="auto"/>
          <w:sz w:val="24"/>
          <w:szCs w:val="24"/>
        </w:rPr>
        <w:t xml:space="preserve">                      parameter in the input file.  </w:t>
      </w:r>
    </w:p>
    <w:p>
      <w:pPr>
        <w:pStyle w:val="2"/>
      </w:pPr>
      <w:bookmarkStart w:id="24" w:name="_Toc368912259"/>
      <w:bookmarkStart w:id="25" w:name="_Toc207768251"/>
      <w:r>
        <w:t>Design Overview</w:t>
      </w:r>
      <w:bookmarkEnd w:id="24"/>
      <w:bookmarkEnd w:id="25"/>
      <w:bookmarkStart w:id="26" w:name="_Toc207768252"/>
    </w:p>
    <w:p>
      <w:pPr>
        <w:pStyle w:val="30"/>
        <w:jc w:val="both"/>
        <w:rPr>
          <w:rFonts w:ascii="Arial" w:hAnsi="Arial" w:cs="Arial"/>
        </w:rPr>
      </w:pPr>
    </w:p>
    <w:p>
      <w:pPr>
        <w:pStyle w:val="4"/>
      </w:pPr>
      <w:bookmarkStart w:id="27" w:name="_Toc368912260"/>
      <w:r>
        <w:t>Design Objectives</w:t>
      </w:r>
      <w:bookmarkEnd w:id="26"/>
      <w:bookmarkEnd w:id="27"/>
      <w:bookmarkStart w:id="28" w:name="_Toc207768253"/>
    </w:p>
    <w:p>
      <w:pPr>
        <w:pStyle w:val="30"/>
        <w:jc w:val="both"/>
        <w:rPr>
          <w:rFonts w:ascii="Arial" w:hAnsi="Arial" w:cs="Arial"/>
        </w:rPr>
      </w:pPr>
    </w:p>
    <w:p>
      <w:pPr>
        <w:pStyle w:val="3"/>
      </w:pPr>
      <w:bookmarkStart w:id="29" w:name="_Toc368912261"/>
      <w:r>
        <w:t>Recommended Architecture</w:t>
      </w:r>
      <w:bookmarkEnd w:id="28"/>
      <w:bookmarkEnd w:id="29"/>
    </w:p>
    <w:p>
      <w:pPr>
        <w:pStyle w:val="30"/>
        <w:jc w:val="both"/>
        <w:rPr>
          <w:rFonts w:ascii="Arial" w:hAnsi="Arial" w:cs="Arial"/>
        </w:rPr>
      </w:pPr>
    </w:p>
    <w:p>
      <w:pPr>
        <w:pStyle w:val="4"/>
      </w:pPr>
      <w:bookmarkStart w:id="30" w:name="_Toc207768255"/>
      <w:bookmarkStart w:id="31" w:name="_Toc368912262"/>
      <w:r>
        <w:t>Architectural Strategies</w:t>
      </w:r>
      <w:bookmarkEnd w:id="30"/>
      <w:bookmarkEnd w:id="31"/>
      <w:bookmarkStart w:id="32" w:name="_Toc207768256"/>
    </w:p>
    <w:p>
      <w:pPr>
        <w:pStyle w:val="30"/>
        <w:ind w:left="0" w:leftChars="0" w:firstLine="0" w:firstLineChars="0"/>
        <w:jc w:val="both"/>
        <w:rPr>
          <w:rFonts w:ascii="Arial" w:hAnsi="Arial" w:cs="Arial"/>
        </w:rPr>
      </w:pPr>
    </w:p>
    <w:p>
      <w:pPr>
        <w:pStyle w:val="3"/>
      </w:pPr>
      <w:bookmarkStart w:id="33" w:name="_Toc368912263"/>
      <w:r>
        <w:t>Design Alternative</w:t>
      </w:r>
      <w:bookmarkEnd w:id="32"/>
      <w:bookmarkEnd w:id="33"/>
      <w:bookmarkStart w:id="34" w:name="_Toc207768258"/>
    </w:p>
    <w:p>
      <w:pPr>
        <w:pStyle w:val="30"/>
        <w:jc w:val="both"/>
        <w:rPr>
          <w:rFonts w:ascii="Arial" w:hAnsi="Arial" w:cs="Arial"/>
        </w:rPr>
      </w:pPr>
    </w:p>
    <w:p>
      <w:pPr>
        <w:pStyle w:val="3"/>
      </w:pPr>
      <w:bookmarkStart w:id="35" w:name="_Toc368912264"/>
      <w:r>
        <w:t>Reuse of Existing Common Services/Utilities</w:t>
      </w:r>
      <w:bookmarkEnd w:id="34"/>
      <w:bookmarkEnd w:id="35"/>
      <w:bookmarkStart w:id="36" w:name="_Toc207768259"/>
    </w:p>
    <w:p>
      <w:pPr>
        <w:pStyle w:val="30"/>
        <w:jc w:val="both"/>
        <w:rPr>
          <w:rFonts w:ascii="Arial" w:hAnsi="Arial" w:cs="Arial"/>
        </w:rPr>
      </w:pPr>
    </w:p>
    <w:p>
      <w:pPr>
        <w:pStyle w:val="3"/>
        <w:rPr>
          <w:rFonts w:ascii="Arial" w:hAnsi="Arial" w:cs="Arial"/>
        </w:rPr>
      </w:pPr>
      <w:bookmarkStart w:id="37" w:name="_Toc368912265"/>
      <w:r>
        <w:t>Creation of New Common Services/Utilit</w:t>
      </w:r>
      <w:bookmarkEnd w:id="36"/>
      <w:bookmarkEnd w:id="37"/>
      <w:bookmarkStart w:id="38" w:name="_Toc207768260"/>
      <w:r>
        <w:rPr>
          <w:rFonts w:hint="default"/>
          <w:lang w:val="en-IN"/>
        </w:rPr>
        <w:t>y</w:t>
      </w:r>
    </w:p>
    <w:p>
      <w:pPr>
        <w:pStyle w:val="3"/>
      </w:pPr>
      <w:bookmarkStart w:id="39" w:name="_Toc368912266"/>
      <w:r>
        <w:t>User Interface Paradigms</w:t>
      </w:r>
      <w:bookmarkEnd w:id="38"/>
      <w:bookmarkEnd w:id="39"/>
      <w:bookmarkStart w:id="40" w:name="_Toc207768263"/>
    </w:p>
    <w:p>
      <w:pPr>
        <w:pStyle w:val="30"/>
        <w:ind w:left="0" w:leftChars="0" w:firstLine="0" w:firstLineChars="0"/>
        <w:jc w:val="both"/>
        <w:rPr>
          <w:rFonts w:ascii="Arial" w:hAnsi="Arial" w:cs="Arial"/>
        </w:rPr>
      </w:pPr>
    </w:p>
    <w:p>
      <w:pPr>
        <w:pStyle w:val="3"/>
      </w:pPr>
      <w:bookmarkStart w:id="41" w:name="_Toc368912267"/>
      <w:r>
        <w:t>System Interface Paradigms</w:t>
      </w:r>
      <w:bookmarkEnd w:id="40"/>
      <w:bookmarkEnd w:id="41"/>
      <w:bookmarkStart w:id="42" w:name="_Toc207768264"/>
    </w:p>
    <w:p>
      <w:pPr>
        <w:pStyle w:val="30"/>
        <w:jc w:val="both"/>
        <w:rPr>
          <w:rFonts w:ascii="Arial" w:hAnsi="Arial" w:cs="Arial"/>
        </w:rPr>
      </w:pPr>
    </w:p>
    <w:p>
      <w:pPr>
        <w:pStyle w:val="3"/>
      </w:pPr>
      <w:bookmarkStart w:id="43" w:name="_Toc368912268"/>
      <w:r>
        <w:t xml:space="preserve">Error Detection </w:t>
      </w:r>
      <w:bookmarkEnd w:id="42"/>
      <w:bookmarkStart w:id="44" w:name="_Toc361156523"/>
      <w:bookmarkStart w:id="45" w:name="_Toc207768265"/>
      <w:r>
        <w:t>/ Exceptional Handling</w:t>
      </w:r>
      <w:bookmarkEnd w:id="43"/>
      <w:bookmarkEnd w:id="44"/>
    </w:p>
    <w:p>
      <w:pPr>
        <w:pStyle w:val="30"/>
        <w:ind w:left="0" w:leftChars="0" w:firstLine="0" w:firstLineChars="0"/>
        <w:jc w:val="both"/>
        <w:rPr>
          <w:rFonts w:ascii="Arial" w:hAnsi="Arial" w:cs="Arial"/>
        </w:rPr>
      </w:pPr>
    </w:p>
    <w:bookmarkEnd w:id="45"/>
    <w:p>
      <w:pPr>
        <w:pStyle w:val="30"/>
        <w:jc w:val="both"/>
        <w:rPr>
          <w:rFonts w:ascii="Arial" w:hAnsi="Arial" w:cs="Arial"/>
        </w:rPr>
      </w:pPr>
      <w:bookmarkStart w:id="46" w:name="_Toc207768278"/>
      <w:bookmarkStart w:id="91" w:name="_GoBack"/>
      <w:bookmarkEnd w:id="91"/>
      <w:r>
        <w:rPr>
          <w:rFonts w:ascii="Arial" w:hAnsi="Arial" w:cs="Arial"/>
        </w:rPr>
        <w:t xml:space="preserve"> </w:t>
      </w:r>
    </w:p>
    <w:p>
      <w:pPr>
        <w:pStyle w:val="4"/>
      </w:pPr>
      <w:bookmarkStart w:id="47" w:name="_Toc368912276"/>
      <w:r>
        <w:t>System Use-Cases</w:t>
      </w:r>
      <w:bookmarkEnd w:id="46"/>
      <w:bookmarkEnd w:id="47"/>
      <w:bookmarkStart w:id="48" w:name="_Toc207768279"/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system use case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displays the relationships between consumers and   </w:t>
      </w:r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providers of application services. </w:t>
      </w:r>
    </w:p>
    <w:p>
      <w:pPr>
        <w:pStyle w:val="4"/>
      </w:pPr>
      <w:bookmarkStart w:id="49" w:name="_Toc368912277"/>
      <w:r>
        <w:t>Subsystem Architecture</w:t>
      </w:r>
      <w:bookmarkEnd w:id="48"/>
      <w:bookmarkEnd w:id="49"/>
      <w:bookmarkStart w:id="50" w:name="_Toc207768280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The Model Subsystem has the responsibility of handling the data in the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system. The Subsystems can contain other Subsystems or they can be split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into separate Subsystems</w:t>
      </w:r>
    </w:p>
    <w:p>
      <w:pPr>
        <w:pStyle w:val="4"/>
      </w:pPr>
      <w:bookmarkStart w:id="51" w:name="_Toc368912278"/>
      <w:r>
        <w:t>System Interfaces</w:t>
      </w:r>
      <w:bookmarkEnd w:id="50"/>
      <w:bookmarkEnd w:id="51"/>
      <w:bookmarkStart w:id="52" w:name="_Toc207768281"/>
    </w:p>
    <w:p>
      <w:pPr>
        <w:pStyle w:val="9"/>
        <w:ind w:left="1140"/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logical characteristics of each interface between the software product                                                                                and the hardware components of the system ' 'the logical characteristics of each interface between the software product and its users ' </w:t>
      </w:r>
    </w:p>
    <w:p>
      <w:pPr>
        <w:pStyle w:val="3"/>
      </w:pPr>
      <w:bookmarkStart w:id="53" w:name="_Toc368912279"/>
      <w:r>
        <w:t>Internal Interfaces</w:t>
      </w:r>
      <w:bookmarkEnd w:id="52"/>
      <w:bookmarkEnd w:id="53"/>
      <w:bookmarkStart w:id="54" w:name="_Toc207768282"/>
    </w:p>
    <w:bookmarkEnd w:id="54"/>
    <w:p>
      <w:pPr>
        <w:pStyle w:val="4"/>
      </w:pPr>
      <w:bookmarkStart w:id="55" w:name="_Toc368912287"/>
      <w:bookmarkStart w:id="56" w:name="_Toc207768304"/>
      <w:r>
        <w:t>Disaster and Failure Recovery</w:t>
      </w:r>
      <w:bookmarkEnd w:id="55"/>
    </w:p>
    <w:p>
      <w:pPr>
        <w:pStyle w:val="2"/>
      </w:pPr>
      <w:bookmarkStart w:id="57" w:name="_Toc368912300"/>
      <w:r>
        <w:t>Environment Description</w:t>
      </w:r>
      <w:bookmarkEnd w:id="56"/>
      <w:bookmarkEnd w:id="57"/>
      <w:bookmarkStart w:id="58" w:name="_Toc207768305"/>
    </w:p>
    <w:p>
      <w:pPr>
        <w:rPr>
          <w:color w:val="161616"/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color w:val="161616"/>
          <w:sz w:val="24"/>
          <w:szCs w:val="24"/>
        </w:rPr>
        <w:t xml:space="preserve">The system environment is primarily the set of variables that define or control </w:t>
      </w:r>
    </w:p>
    <w:p>
      <w:pPr>
        <w:rPr>
          <w:color w:val="262524"/>
          <w:sz w:val="24"/>
          <w:szCs w:val="24"/>
        </w:rPr>
      </w:pPr>
      <w:r>
        <w:rPr>
          <w:color w:val="161616"/>
          <w:sz w:val="24"/>
          <w:szCs w:val="24"/>
        </w:rPr>
        <w:t xml:space="preserve">               certain aspects of   process execution. </w:t>
      </w:r>
      <w:r>
        <w:rPr>
          <w:color w:val="262524"/>
          <w:sz w:val="24"/>
          <w:szCs w:val="24"/>
        </w:rPr>
        <w:t xml:space="preserve">Windows uses environment variables to </w:t>
      </w:r>
    </w:p>
    <w:p>
      <w:pPr>
        <w:rPr>
          <w:color w:val="262524"/>
          <w:sz w:val="24"/>
          <w:szCs w:val="24"/>
        </w:rPr>
      </w:pPr>
      <w:r>
        <w:rPr>
          <w:color w:val="262524"/>
          <w:sz w:val="24"/>
          <w:szCs w:val="24"/>
        </w:rPr>
        <w:t xml:space="preserve">               store valuable information about system processes, resource usage, file path,   </w:t>
      </w:r>
    </w:p>
    <w:p>
      <w:pPr>
        <w:rPr>
          <w:color w:val="161616"/>
          <w:sz w:val="24"/>
          <w:szCs w:val="24"/>
        </w:rPr>
      </w:pPr>
      <w:r>
        <w:rPr>
          <w:color w:val="262524"/>
          <w:sz w:val="24"/>
          <w:szCs w:val="24"/>
        </w:rPr>
        <w:t xml:space="preserve">               and more.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59" w:name="_Toc368912301"/>
      <w:r>
        <w:rPr>
          <w:rFonts w:asciiTheme="minorHAnsi" w:hAnsiTheme="minorHAnsi" w:cstheme="minorHAnsi"/>
          <w:sz w:val="28"/>
        </w:rPr>
        <w:t>Time Zone Support</w:t>
      </w:r>
      <w:bookmarkEnd w:id="58"/>
      <w:bookmarkEnd w:id="59"/>
      <w:bookmarkStart w:id="60" w:name="_Toc207768306"/>
    </w:p>
    <w:p>
      <w:pPr>
        <w:jc w:val="center"/>
        <w:rPr>
          <w:rFonts w:asciiTheme="minorHAnsi" w:hAnsiTheme="minorHAnsi" w:cstheme="minorHAnsi"/>
          <w:color w:val="161616"/>
          <w:sz w:val="24"/>
          <w:szCs w:val="24"/>
        </w:rPr>
      </w:pPr>
      <w:r>
        <w:rPr>
          <w:rFonts w:asciiTheme="minorHAnsi" w:hAnsiTheme="minorHAnsi" w:cstheme="minorHAnsi"/>
          <w:color w:val="161616"/>
          <w:sz w:val="24"/>
          <w:szCs w:val="24"/>
        </w:rPr>
        <w:t xml:space="preserve">               The time functions access and reformat the current system date and time. You</w:t>
      </w:r>
    </w:p>
    <w:p>
      <w:pPr>
        <w:jc w:val="center"/>
        <w:rPr>
          <w:rFonts w:asciiTheme="minorHAnsi" w:hAnsiTheme="minorHAnsi" w:cstheme="minorHAnsi"/>
          <w:color w:val="161616"/>
          <w:sz w:val="24"/>
          <w:szCs w:val="24"/>
        </w:rPr>
      </w:pPr>
      <w:r>
        <w:rPr>
          <w:rFonts w:asciiTheme="minorHAnsi" w:hAnsiTheme="minorHAnsi" w:cstheme="minorHAnsi"/>
          <w:color w:val="161616"/>
          <w:sz w:val="24"/>
          <w:szCs w:val="24"/>
        </w:rPr>
        <w:t>do not need to specify any special flag to the compiler to use the time</w:t>
      </w:r>
    </w:p>
    <w:p>
      <w:pPr>
        <w:rPr>
          <w:rFonts w:asciiTheme="minorHAnsi" w:hAnsiTheme="minorHAnsi" w:cstheme="minorHAnsi"/>
          <w:color w:val="161616"/>
          <w:sz w:val="24"/>
          <w:szCs w:val="24"/>
        </w:rPr>
      </w:pPr>
      <w:r>
        <w:rPr>
          <w:rFonts w:asciiTheme="minorHAnsi" w:hAnsiTheme="minorHAnsi" w:cstheme="minorHAnsi"/>
          <w:color w:val="161616"/>
          <w:sz w:val="24"/>
          <w:szCs w:val="24"/>
        </w:rPr>
        <w:t xml:space="preserve">                 functions. Include the header file for these functions in the program.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61" w:name="_Toc368912302"/>
      <w:r>
        <w:rPr>
          <w:rFonts w:asciiTheme="minorHAnsi" w:hAnsiTheme="minorHAnsi" w:cstheme="minorHAnsi"/>
          <w:sz w:val="28"/>
        </w:rPr>
        <w:t>Language Support</w:t>
      </w:r>
      <w:bookmarkEnd w:id="60"/>
      <w:bookmarkEnd w:id="61"/>
      <w:bookmarkStart w:id="62" w:name="_Toc207768307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>English is only supported language.</w:t>
      </w:r>
    </w:p>
    <w:p>
      <w:pPr>
        <w:pStyle w:val="4"/>
        <w:rPr>
          <w:rFonts w:asciiTheme="minorHAnsi" w:hAnsiTheme="minorHAnsi" w:cstheme="minorHAnsi"/>
          <w:sz w:val="28"/>
        </w:rPr>
      </w:pPr>
      <w:bookmarkStart w:id="63" w:name="_Toc368912303"/>
      <w:r>
        <w:rPr>
          <w:rFonts w:asciiTheme="minorHAnsi" w:hAnsiTheme="minorHAnsi" w:cstheme="minorHAnsi"/>
          <w:sz w:val="28"/>
        </w:rPr>
        <w:t>User Desktop Requirements</w:t>
      </w:r>
      <w:bookmarkEnd w:id="62"/>
      <w:bookmarkEnd w:id="63"/>
      <w:bookmarkStart w:id="64" w:name="_Toc207768308"/>
    </w:p>
    <w:p>
      <w:pPr>
        <w:rPr>
          <w:rFonts w:asciiTheme="minorHAnsi" w:hAnsiTheme="minorHAnsi" w:cstheme="minorHAnsi"/>
          <w:color w:val="171717"/>
          <w:sz w:val="24"/>
          <w:szCs w:val="24"/>
        </w:rPr>
      </w:pPr>
      <w:r>
        <w:t xml:space="preserve">                      </w:t>
      </w:r>
      <w:r>
        <w:rPr>
          <w:rFonts w:eastAsia="Segoe UI" w:asciiTheme="minorHAnsi" w:hAnsiTheme="minorHAnsi" w:cstheme="minorHAnsi"/>
          <w:b/>
          <w:bCs/>
          <w:color w:val="171717"/>
          <w:sz w:val="24"/>
          <w:szCs w:val="24"/>
        </w:rPr>
        <w:t>Operating systems</w:t>
      </w:r>
      <w:r>
        <w:rPr>
          <w:rFonts w:eastAsia="Segoe UI" w:asciiTheme="minorHAnsi" w:hAnsiTheme="minorHAnsi" w:cstheme="minorHAnsi"/>
          <w:color w:val="171717"/>
          <w:sz w:val="24"/>
          <w:szCs w:val="24"/>
        </w:rPr>
        <w:t>: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Windows 10/11</w:t>
      </w:r>
    </w:p>
    <w:p>
      <w:pPr>
        <w:ind w:left="360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eastAsia="Segoe UI" w:asciiTheme="minorHAnsi" w:hAnsiTheme="minorHAnsi" w:cstheme="minorHAnsi"/>
          <w:b/>
          <w:bCs/>
          <w:color w:val="171717"/>
          <w:sz w:val="24"/>
          <w:szCs w:val="24"/>
        </w:rPr>
        <w:t xml:space="preserve">              CPU</w:t>
      </w:r>
      <w:r>
        <w:rPr>
          <w:rFonts w:eastAsia="Segoe UI" w:asciiTheme="minorHAnsi" w:hAnsiTheme="minorHAnsi" w:cstheme="minorHAnsi"/>
          <w:color w:val="171717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1vCPU with 1 GHz or faster processor </w:t>
      </w:r>
    </w:p>
    <w:p>
      <w:pPr>
        <w:ind w:left="360"/>
        <w:rPr>
          <w:rFonts w:eastAsia="Segoe UI" w:asciiTheme="minorHAnsi" w:hAnsiTheme="minorHAnsi" w:cstheme="minorHAnsi"/>
          <w:color w:val="171717"/>
          <w:sz w:val="24"/>
          <w:szCs w:val="24"/>
        </w:rPr>
      </w:pPr>
      <w:r>
        <w:rPr>
          <w:rFonts w:eastAsia="Segoe UI" w:asciiTheme="minorHAnsi" w:hAnsiTheme="minorHAnsi" w:cstheme="minorHAnsi"/>
          <w:b/>
          <w:bCs/>
          <w:color w:val="171717"/>
          <w:sz w:val="24"/>
          <w:szCs w:val="24"/>
        </w:rPr>
        <w:t xml:space="preserve">              RAM</w:t>
      </w:r>
      <w:r>
        <w:rPr>
          <w:rFonts w:eastAsia="Segoe UI" w:asciiTheme="minorHAnsi" w:hAnsiTheme="minorHAnsi" w:cstheme="minorHAnsi"/>
          <w:color w:val="171717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171717"/>
          <w:sz w:val="24"/>
          <w:szCs w:val="24"/>
        </w:rPr>
        <w:t>1024 MB</w:t>
      </w:r>
    </w:p>
    <w:p>
      <w:pPr>
        <w:ind w:left="360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eastAsia="Segoe UI" w:asciiTheme="minorHAnsi" w:hAnsiTheme="minorHAnsi" w:cstheme="minorHAnsi"/>
          <w:b/>
          <w:bCs/>
          <w:color w:val="171717"/>
          <w:sz w:val="24"/>
          <w:szCs w:val="24"/>
        </w:rPr>
        <w:t xml:space="preserve">              Hard drive</w:t>
      </w:r>
      <w:r>
        <w:rPr>
          <w:rFonts w:eastAsia="Segoe UI" w:asciiTheme="minorHAnsi" w:hAnsiTheme="minorHAnsi" w:cstheme="minorHAnsi"/>
          <w:color w:val="171717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171717"/>
          <w:sz w:val="24"/>
          <w:szCs w:val="24"/>
        </w:rPr>
        <w:t>100 MB or more</w:t>
      </w:r>
    </w:p>
    <w:p>
      <w:pPr>
        <w:ind w:left="360"/>
        <w:rPr>
          <w:rFonts w:ascii="Segoe UI" w:hAnsi="Segoe UI" w:eastAsia="Segoe UI" w:cs="Segoe UI"/>
          <w:color w:val="171717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171717"/>
          <w:sz w:val="24"/>
          <w:szCs w:val="24"/>
        </w:rPr>
        <w:t xml:space="preserve">            putty</w:t>
      </w:r>
      <w:r>
        <w:rPr>
          <w:rFonts w:ascii="Segoe UI" w:hAnsi="Segoe UI" w:eastAsia="Segoe UI" w:cs="Segoe UI"/>
          <w:color w:val="171717"/>
          <w:sz w:val="24"/>
          <w:szCs w:val="24"/>
        </w:rPr>
        <w:t>:</w:t>
      </w:r>
      <w:r>
        <w:rPr>
          <w:color w:val="171717"/>
        </w:rPr>
        <w:t xml:space="preserve"> </w:t>
      </w:r>
      <w:r>
        <w:rPr>
          <w:rFonts w:asciiTheme="minorHAnsi" w:hAnsiTheme="minorHAnsi" w:cstheme="minorHAnsi"/>
          <w:color w:val="171717"/>
          <w:sz w:val="24"/>
          <w:szCs w:val="24"/>
        </w:rPr>
        <w:t>Release 0.77</w:t>
      </w:r>
    </w:p>
    <w:p>
      <w:pPr>
        <w:rPr>
          <w:color w:val="171717"/>
        </w:rPr>
      </w:pPr>
    </w:p>
    <w:p/>
    <w:p>
      <w:pPr>
        <w:pStyle w:val="4"/>
      </w:pPr>
      <w:bookmarkStart w:id="65" w:name="_Toc368912304"/>
      <w:r>
        <w:t>Server-Side Requirements</w:t>
      </w:r>
      <w:bookmarkEnd w:id="64"/>
      <w:bookmarkEnd w:id="65"/>
      <w:bookmarkStart w:id="66" w:name="_Toc207768309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server-side code has full access to the server operating system and the 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developer can choose what programming language (and specific version) they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wish to use. Developers typically write their code using web frameworks.</w:t>
      </w:r>
    </w:p>
    <w:p>
      <w:pPr>
        <w:pStyle w:val="3"/>
      </w:pPr>
      <w:bookmarkStart w:id="67" w:name="_Toc368912305"/>
      <w:r>
        <w:t>Deployment Considerations</w:t>
      </w:r>
      <w:bookmarkEnd w:id="66"/>
      <w:bookmarkEnd w:id="67"/>
      <w:bookmarkStart w:id="68" w:name="_Toc207768310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There are new deployment options in Windows 10 that help you simplify the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deployment process and automate migration of existing settings and          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applications.</w:t>
      </w:r>
    </w:p>
    <w:p>
      <w:pPr>
        <w:pStyle w:val="3"/>
      </w:pPr>
      <w:bookmarkStart w:id="69" w:name="_Toc368912306"/>
      <w:r>
        <w:t>Application Server Disk Space</w:t>
      </w:r>
      <w:bookmarkEnd w:id="68"/>
      <w:bookmarkEnd w:id="69"/>
      <w:r>
        <w:t xml:space="preserve"> </w:t>
      </w:r>
      <w:bookmarkStart w:id="70" w:name="_Toc207768311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Windows Server does not allow ATA/PATA/IDE/EIDE for boot, page, or data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drives. The following are the estimated minimum disk space requirements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for the system partition. Minimum: 32 GB</w:t>
      </w:r>
    </w:p>
    <w:p>
      <w:pPr>
        <w:pStyle w:val="3"/>
      </w:pPr>
      <w:bookmarkStart w:id="71" w:name="_Toc368912307"/>
      <w:r>
        <w:t>Database Server Disk Spac</w:t>
      </w:r>
      <w:bookmarkEnd w:id="70"/>
      <w:bookmarkStart w:id="72" w:name="_Toc207768312"/>
      <w:r>
        <w:t>e</w:t>
      </w:r>
      <w:bookmarkEnd w:id="71"/>
    </w:p>
    <w:p>
      <w:pPr>
        <w:rPr>
          <w:rFonts w:asciiTheme="minorHAnsi" w:hAnsiTheme="minorHAnsi" w:cstheme="minorHAnsi"/>
          <w:sz w:val="24"/>
          <w:szCs w:val="24"/>
        </w:rPr>
      </w:pPr>
      <w:r>
        <w:t xml:space="preserve">                       </w:t>
      </w:r>
      <w:r>
        <w:rPr>
          <w:rFonts w:asciiTheme="minorHAnsi" w:hAnsiTheme="minorHAnsi" w:cstheme="minorHAnsi"/>
          <w:sz w:val="24"/>
          <w:szCs w:val="24"/>
        </w:rPr>
        <w:t>Database server (Windows) :- Windows Server 2012 R2,2016,2019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Database server( ) :- </w:t>
      </w:r>
    </w:p>
    <w:p>
      <w:pPr>
        <w:pStyle w:val="3"/>
      </w:pPr>
      <w:bookmarkStart w:id="73" w:name="_Toc368912308"/>
      <w:r>
        <w:t>Integration Requirements</w:t>
      </w:r>
      <w:bookmarkEnd w:id="72"/>
      <w:bookmarkEnd w:id="73"/>
      <w:bookmarkStart w:id="74" w:name="_Toc207768313"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System integration involves both the integration of components and the  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integration of functions. High-level functions can be obtained by integrating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components into a comprehensive working system instead of individual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disconnected subsystems</w:t>
      </w:r>
    </w:p>
    <w:p>
      <w:pPr>
        <w:pStyle w:val="3"/>
      </w:pPr>
      <w:bookmarkStart w:id="75" w:name="_Toc368912309"/>
      <w:bookmarkStart w:id="76" w:name="_Toc361155804"/>
      <w:r>
        <w:t>Jobs</w:t>
      </w:r>
      <w:bookmarkEnd w:id="75"/>
      <w:bookmarkEnd w:id="76"/>
    </w:p>
    <w:p>
      <w:r>
        <w:t xml:space="preserve">                        </w:t>
      </w:r>
    </w:p>
    <w:p>
      <w:pPr>
        <w:pStyle w:val="3"/>
      </w:pPr>
      <w:bookmarkStart w:id="77" w:name="_Toc361155805"/>
      <w:bookmarkStart w:id="78" w:name="_Toc368912310"/>
      <w:r>
        <w:t>Network</w:t>
      </w:r>
      <w:bookmarkEnd w:id="77"/>
      <w:bookmarkEnd w:id="78"/>
      <w:r>
        <w:t xml:space="preserve"> </w:t>
      </w:r>
    </w:p>
    <w:p>
      <w:pPr>
        <w:rPr>
          <w:rFonts w:asciiTheme="minorHAnsi" w:hAnsiTheme="minorHAnsi" w:cstheme="minorHAnsi"/>
          <w:color w:val="1A1816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r>
        <w:rPr>
          <w:rFonts w:asciiTheme="minorHAnsi" w:hAnsiTheme="minorHAnsi" w:cstheme="minorHAnsi"/>
          <w:color w:val="1A1816"/>
          <w:sz w:val="24"/>
          <w:szCs w:val="24"/>
        </w:rPr>
        <w:t xml:space="preserve">Adequate bandwidth is required to provide a responsive experience.  </w:t>
      </w:r>
    </w:p>
    <w:p>
      <w:pPr>
        <w:rPr>
          <w:rFonts w:asciiTheme="minorHAnsi" w:hAnsiTheme="minorHAnsi" w:cstheme="minorHAnsi"/>
          <w:color w:val="1A1816"/>
          <w:sz w:val="24"/>
          <w:szCs w:val="24"/>
        </w:rPr>
      </w:pPr>
      <w:r>
        <w:rPr>
          <w:rFonts w:asciiTheme="minorHAnsi" w:hAnsiTheme="minorHAnsi" w:cstheme="minorHAnsi"/>
          <w:color w:val="1A1816"/>
          <w:sz w:val="24"/>
          <w:szCs w:val="24"/>
        </w:rPr>
        <w:t xml:space="preserve">                       Bandwidth requirements vary based on the volume at a client site.  </w:t>
      </w:r>
    </w:p>
    <w:p>
      <w:pPr>
        <w:rPr>
          <w:rFonts w:asciiTheme="minorHAnsi" w:hAnsiTheme="minorHAnsi" w:cstheme="minorHAnsi"/>
          <w:color w:val="1A1816"/>
          <w:sz w:val="24"/>
          <w:szCs w:val="24"/>
        </w:rPr>
      </w:pPr>
      <w:r>
        <w:rPr>
          <w:rFonts w:asciiTheme="minorHAnsi" w:hAnsiTheme="minorHAnsi" w:cstheme="minorHAnsi"/>
          <w:color w:val="1A1816"/>
          <w:sz w:val="24"/>
          <w:szCs w:val="24"/>
        </w:rPr>
        <w:t xml:space="preserve">                       Bandwidth is not the only determining factor for application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A1816"/>
          <w:sz w:val="24"/>
          <w:szCs w:val="24"/>
        </w:rPr>
        <w:t xml:space="preserve">                       responsiveness.</w:t>
      </w:r>
    </w:p>
    <w:p>
      <w:pPr>
        <w:pStyle w:val="3"/>
      </w:pPr>
      <w:bookmarkStart w:id="79" w:name="_Toc361155806"/>
      <w:bookmarkStart w:id="80" w:name="_Toc368912311"/>
      <w:r>
        <w:t>Others</w:t>
      </w:r>
      <w:bookmarkEnd w:id="79"/>
      <w:bookmarkEnd w:id="80"/>
    </w:p>
    <w:p>
      <w:r>
        <w:t xml:space="preserve">                         </w:t>
      </w:r>
    </w:p>
    <w:p/>
    <w:p>
      <w:pPr>
        <w:pStyle w:val="4"/>
      </w:pPr>
      <w:bookmarkStart w:id="81" w:name="_Toc361155807"/>
      <w:bookmarkStart w:id="82" w:name="_Toc368912312"/>
      <w:r>
        <w:t>Configuration</w:t>
      </w:r>
      <w:bookmarkEnd w:id="81"/>
      <w:bookmarkEnd w:id="82"/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Only configurations that directly apply for use with Configuration Manager                                                                           </w:t>
      </w:r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are included here</w:t>
      </w:r>
      <w:r>
        <w:rPr>
          <w:rFonts w:eastAsia="Roboto"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</w:pPr>
      <w:bookmarkStart w:id="83" w:name="_Toc361155808"/>
      <w:bookmarkStart w:id="84" w:name="_Toc368912313"/>
      <w:r>
        <w:t>Operating System</w:t>
      </w:r>
      <w:bookmarkEnd w:id="83"/>
      <w:bookmarkEnd w:id="84"/>
    </w:p>
    <w:p>
      <w:pPr>
        <w:rPr>
          <w:rFonts w:asciiTheme="minorHAnsi" w:hAnsiTheme="minorHAnsi" w:cstheme="minorHAnsi"/>
          <w:sz w:val="24"/>
          <w:szCs w:val="24"/>
        </w:rPr>
      </w:pPr>
      <w:r>
        <w:t xml:space="preserve">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operating system provides its own version of system-management support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in order to promote ease of use and to improve security and integrity.</w:t>
      </w:r>
    </w:p>
    <w:p>
      <w:pPr>
        <w:pStyle w:val="3"/>
      </w:pPr>
      <w:bookmarkStart w:id="85" w:name="_Toc368912314"/>
      <w:bookmarkStart w:id="86" w:name="_Toc361155809"/>
      <w:r>
        <w:t>Database</w:t>
      </w:r>
      <w:bookmarkEnd w:id="85"/>
      <w:bookmarkEnd w:id="86"/>
    </w:p>
    <w:p>
      <w:pPr>
        <w:rPr>
          <w:rFonts w:asciiTheme="minorHAnsi" w:hAnsiTheme="minorHAnsi" w:cstheme="minorHAnsi"/>
          <w:sz w:val="24"/>
          <w:szCs w:val="24"/>
        </w:rPr>
      </w:pPr>
      <w:r>
        <w:t xml:space="preserve">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Database configuration is to set up the connection details required to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connect to your database from Visual Paradigm. Database configuration is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required because: Select Tools &gt; DB &gt; Database Configuration… from the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toolbar. At the top left corner of the Database Configuration window, set 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the (Programming) Language of your project.</w:t>
      </w:r>
    </w:p>
    <w:p>
      <w:pPr>
        <w:pStyle w:val="3"/>
      </w:pPr>
      <w:bookmarkStart w:id="87" w:name="_Toc361155810"/>
      <w:bookmarkStart w:id="88" w:name="_Toc368912315"/>
      <w:r>
        <w:t>Network</w:t>
      </w:r>
      <w:bookmarkEnd w:id="87"/>
      <w:bookmarkEnd w:id="88"/>
      <w:r>
        <w:t xml:space="preserve">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t xml:space="preserve">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Network configuration is the process of assigning network settings,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policies, flows, and controls. In a virtual network, it’s easier to make  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network configuration changes because physical network devices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appliances are replaced by software, removing the need for extensive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manual configuration.</w:t>
      </w:r>
    </w:p>
    <w:p>
      <w:pPr>
        <w:pStyle w:val="3"/>
      </w:pPr>
      <w:bookmarkStart w:id="89" w:name="_Toc361155811"/>
      <w:bookmarkStart w:id="90" w:name="_Toc368912316"/>
      <w:r>
        <w:t>Desktop</w:t>
      </w:r>
      <w:bookmarkEnd w:id="89"/>
      <w:bookmarkEnd w:id="90"/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Configuration represents the way in which a system is set up, related to </w:t>
      </w:r>
    </w:p>
    <w:p>
      <w:pP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the assortment of components that make up the system, it can refer to </w:t>
      </w:r>
    </w:p>
    <w:p>
      <w:pPr>
        <w:rPr>
          <w:rFonts w:ascii="Arial" w:hAnsi="Arial" w:cs="Arial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 hardware, software, or a combination of bo</w:t>
      </w:r>
      <w:bookmarkEnd w:id="74"/>
      <w:r>
        <w:rPr>
          <w:rFonts w:hint="default" w:asciiTheme="minorHAnsi" w:hAnsiTheme="minorHAnsi" w:cstheme="minorHAns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th.</w:t>
      </w:r>
    </w:p>
    <w:p>
      <w:pPr>
        <w:pStyle w:val="30"/>
        <w:jc w:val="both"/>
        <w:rPr>
          <w:rFonts w:ascii="Arial" w:hAnsi="Arial" w:cs="Arial"/>
        </w:rPr>
      </w:pPr>
    </w:p>
    <w:p>
      <w:pPr>
        <w:pStyle w:val="30"/>
        <w:jc w:val="both"/>
        <w:rPr>
          <w:rFonts w:ascii="Arial" w:hAnsi="Arial" w:cs="Arial"/>
        </w:rPr>
      </w:pPr>
    </w:p>
    <w:p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>Change Log</w:t>
      </w:r>
    </w:p>
    <w:p>
      <w:pPr>
        <w:rPr>
          <w:b/>
          <w:bCs/>
          <w:sz w:val="24"/>
          <w:lang w:val="fr-FR"/>
        </w:rPr>
      </w:pPr>
    </w:p>
    <w:p>
      <w:pPr>
        <w:ind w:firstLine="720"/>
        <w:rPr>
          <w:sz w:val="24"/>
          <w:lang w:val="fr-FR"/>
        </w:rPr>
      </w:pPr>
    </w:p>
    <w:p>
      <w:pPr>
        <w:tabs>
          <w:tab w:val="left" w:pos="945"/>
        </w:tabs>
        <w:rPr>
          <w:sz w:val="24"/>
          <w:lang w:val="fr-FR"/>
        </w:rPr>
      </w:pPr>
      <w:r>
        <w:rPr>
          <w:sz w:val="24"/>
          <w:lang w:val="fr-FR"/>
        </w:rPr>
        <w:tab/>
      </w:r>
    </w:p>
    <w:tbl>
      <w:tblPr>
        <w:tblStyle w:val="7"/>
        <w:tblW w:w="9791" w:type="dxa"/>
        <w:tblInd w:w="9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701"/>
        <w:gridCol w:w="2600"/>
        <w:gridCol w:w="436"/>
        <w:gridCol w:w="1090"/>
        <w:gridCol w:w="1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79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E5DFEC"/>
          </w:tcPr>
          <w:p>
            <w:pPr>
              <w:tabs>
                <w:tab w:val="left" w:pos="1350"/>
                <w:tab w:val="center" w:pos="4787"/>
              </w:tabs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ab/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ab/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/>
              </w:rPr>
              <w:t>QMS Template Version Control (</w:t>
            </w:r>
            <w:r>
              <w:rPr>
                <w:rFonts w:cs="Arial"/>
                <w:b/>
                <w:bCs/>
                <w:color w:val="000000"/>
                <w:lang w:val="en-IN" w:eastAsia="en-IN"/>
              </w:rPr>
              <w:t>Maintained by QA</w:t>
            </w:r>
            <w:r>
              <w:rPr>
                <w:rFonts w:cs="Arial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bCs/>
                <w:color w:val="000080"/>
                <w:sz w:val="40"/>
                <w:szCs w:val="40"/>
                <w:lang w:val="en-IN" w:eastAsia="en-IN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303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27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E5DFEC"/>
            <w:vAlign w:val="center"/>
          </w:tcPr>
          <w:p>
            <w:pPr>
              <w:jc w:val="center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28-May-2015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1.0</w:t>
            </w:r>
          </w:p>
        </w:tc>
        <w:tc>
          <w:tcPr>
            <w:tcW w:w="30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QA Team</w:t>
            </w:r>
          </w:p>
        </w:tc>
        <w:tc>
          <w:tcPr>
            <w:tcW w:w="27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Initial Version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78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bottom"/>
          </w:tcPr>
          <w:p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0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776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</w:tbl>
    <w:p>
      <w:pPr>
        <w:rPr>
          <w:rFonts w:cs="Arial"/>
          <w:lang w:val="fr-FR"/>
        </w:rPr>
      </w:pPr>
    </w:p>
    <w:p/>
    <w:p>
      <w:pPr>
        <w:numPr>
          <w:ins w:id="0" w:author="Unknown" w:date=""/>
        </w:numPr>
        <w:autoSpaceDE w:val="0"/>
        <w:autoSpaceDN w:val="0"/>
        <w:adjustRightInd w:val="0"/>
        <w:rPr>
          <w:rFonts w:ascii="Arial" w:hAnsi="Arial" w:cs="Arial"/>
          <w:color w:val="3366FF"/>
        </w:rPr>
      </w:pPr>
    </w:p>
    <w:p>
      <w:pPr>
        <w:pStyle w:val="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>
      <w:headerReference r:id="rId5" w:type="default"/>
      <w:footerReference r:id="rId6" w:type="default"/>
      <w:pgSz w:w="12240" w:h="15840"/>
      <w:pgMar w:top="25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spacing w:before="100" w:beforeAutospacing="1"/>
    </w:pPr>
    <w:r>
      <w:rPr>
        <w:rFonts w:cs="Arial"/>
        <w:sz w:val="16"/>
        <w:szCs w:val="16"/>
        <w:lang w:val="en-GB"/>
      </w:rPr>
      <w:t xml:space="preserve">© </w:t>
    </w:r>
    <w:r>
      <w:rPr>
        <w:rFonts w:cs="Arial"/>
        <w:sz w:val="16"/>
        <w:szCs w:val="16"/>
        <w:lang w:val="en-GB"/>
      </w:rPr>
      <w:fldChar w:fldCharType="begin"/>
    </w:r>
    <w:r>
      <w:rPr>
        <w:rFonts w:cs="Arial"/>
        <w:sz w:val="16"/>
        <w:szCs w:val="16"/>
        <w:lang w:val="en-GB"/>
      </w:rPr>
      <w:instrText xml:space="preserve"> date \@yyyy </w:instrText>
    </w:r>
    <w:r>
      <w:rPr>
        <w:rFonts w:cs="Arial"/>
        <w:sz w:val="16"/>
        <w:szCs w:val="16"/>
        <w:lang w:val="en-GB"/>
      </w:rPr>
      <w:fldChar w:fldCharType="separate"/>
    </w:r>
    <w:r>
      <w:rPr>
        <w:rFonts w:cs="Arial"/>
        <w:sz w:val="16"/>
        <w:szCs w:val="16"/>
        <w:lang w:val="en-GB"/>
      </w:rPr>
      <w:t>2022</w:t>
    </w:r>
    <w:r>
      <w:rPr>
        <w:rFonts w:cs="Arial"/>
        <w:sz w:val="16"/>
        <w:szCs w:val="16"/>
        <w:lang w:val="en-GB"/>
      </w:rPr>
      <w:fldChar w:fldCharType="end"/>
    </w:r>
    <w:r>
      <w:rPr>
        <w:rFonts w:cs="Arial"/>
        <w:sz w:val="16"/>
        <w:szCs w:val="16"/>
        <w:lang w:val="en-GB"/>
      </w:rPr>
      <w:t xml:space="preserve"> Capgemini - All rights reserved</w:t>
    </w:r>
    <w:r>
      <w:tab/>
    </w:r>
    <w:r>
      <w:t>Standard Template Version 2.2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13</w:t>
    </w:r>
    <w:r>
      <w:fldChar w:fldCharType="end"/>
    </w:r>
    <w:r>
      <w:tab/>
    </w:r>
  </w:p>
  <w:p>
    <w:pPr>
      <w:pStyle w:val="14"/>
      <w:tabs>
        <w:tab w:val="left" w:pos="1170"/>
        <w:tab w:val="clear" w:pos="4320"/>
        <w:tab w:val="clear" w:pos="8640"/>
      </w:tabs>
      <w:spacing w:before="100" w:beforeAutospacing="1"/>
      <w:ind w:firstLine="720"/>
      <w:rPr>
        <w:bCs/>
        <w:i/>
        <w:snapToGrid w:val="0"/>
        <w:sz w:val="14"/>
      </w:rPr>
    </w:pPr>
    <w:r>
      <w:rPr>
        <w:bCs/>
        <w:i/>
        <w:snapToGrid w:val="0"/>
        <w:sz w:val="14"/>
      </w:rPr>
      <w:tab/>
    </w:r>
  </w:p>
  <w:p>
    <w:pPr>
      <w:pStyle w:val="14"/>
      <w:spacing w:before="100" w:beforeAutospacing="1"/>
      <w:rPr>
        <w:bCs/>
        <w:i/>
        <w:snapToGrid w:val="0"/>
        <w:sz w:val="14"/>
      </w:rPr>
    </w:pPr>
    <w:r>
      <w:rPr>
        <w:bCs/>
        <w:i/>
        <w:snapToGrid w:val="0"/>
        <w:sz w:val="14"/>
      </w:rPr>
      <w:t xml:space="preserve">Printed copies are current on date of printing only - </w:t>
    </w:r>
    <w:r>
      <w:rPr>
        <w:bCs/>
        <w:i/>
        <w:snapToGrid w:val="0"/>
        <w:sz w:val="14"/>
      </w:rPr>
      <w:fldChar w:fldCharType="begin"/>
    </w:r>
    <w:r>
      <w:rPr>
        <w:bCs/>
        <w:i/>
        <w:snapToGrid w:val="0"/>
        <w:sz w:val="14"/>
      </w:rPr>
      <w:instrText xml:space="preserve"> TIME \@ "MM/dd/yyyy" </w:instrText>
    </w:r>
    <w:r>
      <w:rPr>
        <w:bCs/>
        <w:i/>
        <w:snapToGrid w:val="0"/>
        <w:sz w:val="14"/>
      </w:rPr>
      <w:fldChar w:fldCharType="separate"/>
    </w:r>
    <w:r>
      <w:rPr>
        <w:bCs/>
        <w:i/>
        <w:snapToGrid w:val="0"/>
        <w:sz w:val="14"/>
      </w:rPr>
      <w:t>11/09/2022</w:t>
    </w:r>
    <w:r>
      <w:rPr>
        <w:bCs/>
        <w:i/>
        <w:snapToGrid w:val="0"/>
        <w:sz w:val="14"/>
      </w:rPr>
      <w:fldChar w:fldCharType="end"/>
    </w:r>
    <w:r>
      <w:rPr>
        <w:bCs/>
        <w:i/>
        <w:snapToGrid w:val="0"/>
        <w:sz w:val="14"/>
      </w:rPr>
      <w:t>. Always refer to the electronic version for the current release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32"/>
      </w:rPr>
    </w:pPr>
    <w:r>
      <w:drawing>
        <wp:inline distT="0" distB="0" distL="0" distR="0">
          <wp:extent cx="1524000" cy="38862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</w:pPr>
    <w:r>
      <w:t xml:space="preserve">                                             </w:t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E4583"/>
    <w:multiLevelType w:val="multilevel"/>
    <w:tmpl w:val="2B7E458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Restart w:val="0"/>
      <w:suff w:val="space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Restart w:val="0"/>
      <w:suff w:val="space"/>
      <w:lvlText w:val="%2.%3.1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Restart w:val="0"/>
      <w:pStyle w:val="5"/>
      <w:suff w:val="space"/>
      <w:lvlText w:val="%3.%4.1.1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2457E5D"/>
    <w:multiLevelType w:val="multilevel"/>
    <w:tmpl w:val="72457E5D"/>
    <w:lvl w:ilvl="0" w:tentative="0">
      <w:start w:val="1"/>
      <w:numFmt w:val="decimal"/>
      <w:pStyle w:val="2"/>
      <w:suff w:val="space"/>
      <w:lvlText w:val="%1."/>
      <w:lvlJc w:val="left"/>
      <w:pPr>
        <w:ind w:left="403" w:hanging="43"/>
      </w:pPr>
      <w:rPr>
        <w:rFonts w:hint="default" w:ascii="Arial" w:hAnsi="Arial"/>
        <w:sz w:val="2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ind w:left="1177" w:hanging="43"/>
      </w:pPr>
      <w:rPr>
        <w:rFonts w:hint="default" w:ascii="Arial" w:hAnsi="Arial"/>
        <w:sz w:val="24"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ind w:left="547" w:hanging="43"/>
      </w:pPr>
      <w:rPr>
        <w:rFonts w:hint="default" w:ascii="Arial" w:hAnsi="Arial"/>
        <w:sz w:val="24"/>
      </w:rPr>
    </w:lvl>
    <w:lvl w:ilvl="3" w:tentative="0">
      <w:start w:val="1"/>
      <w:numFmt w:val="decimal"/>
      <w:lvlText w:val="(%4)"/>
      <w:lvlJc w:val="left"/>
      <w:pPr>
        <w:ind w:left="619" w:hanging="43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691" w:hanging="43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763" w:hanging="43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835" w:hanging="43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907" w:hanging="43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979" w:hanging="4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nknown">
    <w15:presenceInfo w15:providerId="None" w15:userId="Unkn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57"/>
    <w:rsid w:val="000006AF"/>
    <w:rsid w:val="000324B3"/>
    <w:rsid w:val="00032C69"/>
    <w:rsid w:val="00050714"/>
    <w:rsid w:val="00065178"/>
    <w:rsid w:val="000A3F25"/>
    <w:rsid w:val="000C58FF"/>
    <w:rsid w:val="000C74B2"/>
    <w:rsid w:val="001267B1"/>
    <w:rsid w:val="00140A70"/>
    <w:rsid w:val="001677D9"/>
    <w:rsid w:val="00190A45"/>
    <w:rsid w:val="00193769"/>
    <w:rsid w:val="0019538E"/>
    <w:rsid w:val="00196E7D"/>
    <w:rsid w:val="001E2AC5"/>
    <w:rsid w:val="001F5AD1"/>
    <w:rsid w:val="002039EE"/>
    <w:rsid w:val="00231E2A"/>
    <w:rsid w:val="0026159B"/>
    <w:rsid w:val="00272E71"/>
    <w:rsid w:val="002B5A72"/>
    <w:rsid w:val="002C3590"/>
    <w:rsid w:val="002D1D3E"/>
    <w:rsid w:val="002D3470"/>
    <w:rsid w:val="002E66F4"/>
    <w:rsid w:val="00312430"/>
    <w:rsid w:val="00333A76"/>
    <w:rsid w:val="0033685F"/>
    <w:rsid w:val="003751D9"/>
    <w:rsid w:val="004062DD"/>
    <w:rsid w:val="004327CC"/>
    <w:rsid w:val="0045480B"/>
    <w:rsid w:val="00456D34"/>
    <w:rsid w:val="004571E7"/>
    <w:rsid w:val="004A199F"/>
    <w:rsid w:val="004A27EA"/>
    <w:rsid w:val="004B7DE6"/>
    <w:rsid w:val="004F2AC9"/>
    <w:rsid w:val="004F467C"/>
    <w:rsid w:val="005062FD"/>
    <w:rsid w:val="0052055C"/>
    <w:rsid w:val="00566298"/>
    <w:rsid w:val="005B39C4"/>
    <w:rsid w:val="005B62C5"/>
    <w:rsid w:val="005D2662"/>
    <w:rsid w:val="005D684C"/>
    <w:rsid w:val="005D7E81"/>
    <w:rsid w:val="005E7584"/>
    <w:rsid w:val="00620D70"/>
    <w:rsid w:val="00632C3B"/>
    <w:rsid w:val="00653A0C"/>
    <w:rsid w:val="00694D79"/>
    <w:rsid w:val="006A5DBA"/>
    <w:rsid w:val="006B1DE1"/>
    <w:rsid w:val="006B33B2"/>
    <w:rsid w:val="006B3C2A"/>
    <w:rsid w:val="006C7879"/>
    <w:rsid w:val="00736F04"/>
    <w:rsid w:val="007B42B5"/>
    <w:rsid w:val="007D4C5D"/>
    <w:rsid w:val="007E0CDC"/>
    <w:rsid w:val="00851F85"/>
    <w:rsid w:val="00865897"/>
    <w:rsid w:val="00871083"/>
    <w:rsid w:val="00873023"/>
    <w:rsid w:val="00890EBD"/>
    <w:rsid w:val="008B5D40"/>
    <w:rsid w:val="008D2A20"/>
    <w:rsid w:val="009009C1"/>
    <w:rsid w:val="00912B13"/>
    <w:rsid w:val="009224AC"/>
    <w:rsid w:val="009356BA"/>
    <w:rsid w:val="009561DA"/>
    <w:rsid w:val="009A5C85"/>
    <w:rsid w:val="009B0A63"/>
    <w:rsid w:val="009D4FE0"/>
    <w:rsid w:val="009E53F2"/>
    <w:rsid w:val="009F0B60"/>
    <w:rsid w:val="009F17B5"/>
    <w:rsid w:val="00A144B1"/>
    <w:rsid w:val="00A20F89"/>
    <w:rsid w:val="00A45379"/>
    <w:rsid w:val="00A610A4"/>
    <w:rsid w:val="00AA4823"/>
    <w:rsid w:val="00AC0D57"/>
    <w:rsid w:val="00AD0765"/>
    <w:rsid w:val="00AD5DC7"/>
    <w:rsid w:val="00AE5C5C"/>
    <w:rsid w:val="00AE6DDE"/>
    <w:rsid w:val="00B06D05"/>
    <w:rsid w:val="00B1405F"/>
    <w:rsid w:val="00B25D84"/>
    <w:rsid w:val="00B3576D"/>
    <w:rsid w:val="00B40796"/>
    <w:rsid w:val="00B43C09"/>
    <w:rsid w:val="00B51B4D"/>
    <w:rsid w:val="00B563A7"/>
    <w:rsid w:val="00B85653"/>
    <w:rsid w:val="00BA5496"/>
    <w:rsid w:val="00BB1ADA"/>
    <w:rsid w:val="00BB6EB1"/>
    <w:rsid w:val="00BC43AA"/>
    <w:rsid w:val="00BE57D7"/>
    <w:rsid w:val="00BF674F"/>
    <w:rsid w:val="00C01701"/>
    <w:rsid w:val="00C2035B"/>
    <w:rsid w:val="00C26C21"/>
    <w:rsid w:val="00C46133"/>
    <w:rsid w:val="00C507A5"/>
    <w:rsid w:val="00C57D33"/>
    <w:rsid w:val="00C720DA"/>
    <w:rsid w:val="00CC5448"/>
    <w:rsid w:val="00CE5AD2"/>
    <w:rsid w:val="00CF465E"/>
    <w:rsid w:val="00CF4F00"/>
    <w:rsid w:val="00D00827"/>
    <w:rsid w:val="00D01B2D"/>
    <w:rsid w:val="00D10D5F"/>
    <w:rsid w:val="00D22E79"/>
    <w:rsid w:val="00D67B7B"/>
    <w:rsid w:val="00DA08F8"/>
    <w:rsid w:val="00DA6E32"/>
    <w:rsid w:val="00E120EC"/>
    <w:rsid w:val="00E1225E"/>
    <w:rsid w:val="00E431BD"/>
    <w:rsid w:val="00E51459"/>
    <w:rsid w:val="00EC2EE4"/>
    <w:rsid w:val="00ED14C1"/>
    <w:rsid w:val="00ED2482"/>
    <w:rsid w:val="00ED6EDC"/>
    <w:rsid w:val="00EF4B9D"/>
    <w:rsid w:val="00EF6F1C"/>
    <w:rsid w:val="00F10138"/>
    <w:rsid w:val="00F13B00"/>
    <w:rsid w:val="00F2217B"/>
    <w:rsid w:val="00F23725"/>
    <w:rsid w:val="00F304DA"/>
    <w:rsid w:val="00F34E05"/>
    <w:rsid w:val="00F46DA6"/>
    <w:rsid w:val="00F60A20"/>
    <w:rsid w:val="00F65EB4"/>
    <w:rsid w:val="00F6799C"/>
    <w:rsid w:val="00F7103C"/>
    <w:rsid w:val="00F73B5D"/>
    <w:rsid w:val="00F748A1"/>
    <w:rsid w:val="00F81340"/>
    <w:rsid w:val="00F946A2"/>
    <w:rsid w:val="00F96124"/>
    <w:rsid w:val="00FB59AC"/>
    <w:rsid w:val="00FD12E4"/>
    <w:rsid w:val="00FE3ABB"/>
    <w:rsid w:val="00FE5701"/>
    <w:rsid w:val="3BA54472"/>
    <w:rsid w:val="4BCF7AB9"/>
    <w:rsid w:val="596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</w:numPr>
      <w:outlineLvl w:val="0"/>
    </w:pPr>
  </w:style>
  <w:style w:type="paragraph" w:styleId="4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left="475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3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 w:cstheme="minorHAnsi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9"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42"/>
    <w:uiPriority w:val="0"/>
    <w:pPr>
      <w:spacing w:after="120"/>
    </w:pPr>
  </w:style>
  <w:style w:type="paragraph" w:styleId="10">
    <w:name w:val="Body Text Indent"/>
    <w:basedOn w:val="1"/>
    <w:link w:val="35"/>
    <w:uiPriority w:val="0"/>
    <w:pPr>
      <w:spacing w:after="120"/>
      <w:ind w:left="360"/>
    </w:pPr>
  </w:style>
  <w:style w:type="paragraph" w:styleId="11">
    <w:name w:val="Body Text Indent 2"/>
    <w:basedOn w:val="1"/>
    <w:link w:val="36"/>
    <w:uiPriority w:val="0"/>
    <w:pPr>
      <w:spacing w:after="120" w:line="480" w:lineRule="auto"/>
      <w:ind w:left="360"/>
    </w:pPr>
  </w:style>
  <w:style w:type="paragraph" w:styleId="12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styleId="13">
    <w:name w:val="FollowedHyperlink"/>
    <w:basedOn w:val="6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16">
    <w:name w:val="Hyperlink"/>
    <w:basedOn w:val="6"/>
    <w:uiPriority w:val="99"/>
    <w:rPr>
      <w:color w:val="0000FF"/>
      <w:u w:val="single"/>
    </w:rPr>
  </w:style>
  <w:style w:type="character" w:styleId="17">
    <w:name w:val="page number"/>
    <w:basedOn w:val="6"/>
    <w:uiPriority w:val="0"/>
  </w:style>
  <w:style w:type="character" w:styleId="18">
    <w:name w:val="Strong"/>
    <w:basedOn w:val="6"/>
    <w:qFormat/>
    <w:uiPriority w:val="0"/>
    <w:rPr>
      <w:b/>
    </w:rPr>
  </w:style>
  <w:style w:type="paragraph" w:styleId="19">
    <w:name w:val="Title"/>
    <w:basedOn w:val="1"/>
    <w:next w:val="1"/>
    <w:qFormat/>
    <w:uiPriority w:val="0"/>
    <w:pPr>
      <w:widowControl w:val="0"/>
      <w:jc w:val="center"/>
    </w:pPr>
    <w:rPr>
      <w:rFonts w:ascii="Arial" w:hAnsi="Arial"/>
      <w:b/>
      <w:sz w:val="36"/>
    </w:rPr>
  </w:style>
  <w:style w:type="paragraph" w:styleId="20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1"/>
    <w:next w:val="1"/>
    <w:qFormat/>
    <w:uiPriority w:val="39"/>
    <w:pPr>
      <w:tabs>
        <w:tab w:val="right" w:leader="dot" w:pos="8630"/>
      </w:tabs>
      <w:ind w:left="200"/>
      <w:jc w:val="both"/>
    </w:pPr>
    <w:rPr>
      <w:rFonts w:ascii="Calibri" w:hAnsi="Calibri" w:cs="Calibri"/>
      <w:smallCaps/>
    </w:rPr>
  </w:style>
  <w:style w:type="paragraph" w:styleId="22">
    <w:name w:val="toc 3"/>
    <w:basedOn w:val="1"/>
    <w:next w:val="1"/>
    <w:qFormat/>
    <w:uiPriority w:val="39"/>
    <w:pPr>
      <w:ind w:left="400"/>
    </w:pPr>
    <w:rPr>
      <w:rFonts w:ascii="Calibri" w:hAnsi="Calibri" w:cs="Calibri"/>
      <w:i/>
      <w:iCs/>
    </w:rPr>
  </w:style>
  <w:style w:type="paragraph" w:styleId="23">
    <w:name w:val="toc 4"/>
    <w:basedOn w:val="1"/>
    <w:next w:val="1"/>
    <w:semiHidden/>
    <w:uiPriority w:val="0"/>
    <w:pPr>
      <w:ind w:left="600"/>
    </w:pPr>
    <w:rPr>
      <w:rFonts w:ascii="Calibri" w:hAnsi="Calibri" w:cs="Calibri"/>
      <w:sz w:val="18"/>
      <w:szCs w:val="18"/>
    </w:rPr>
  </w:style>
  <w:style w:type="paragraph" w:styleId="24">
    <w:name w:val="toc 5"/>
    <w:basedOn w:val="1"/>
    <w:next w:val="1"/>
    <w:semiHidden/>
    <w:uiPriority w:val="0"/>
    <w:pPr>
      <w:ind w:left="800"/>
    </w:pPr>
    <w:rPr>
      <w:rFonts w:ascii="Calibri" w:hAnsi="Calibri" w:cs="Calibri"/>
      <w:sz w:val="18"/>
      <w:szCs w:val="18"/>
    </w:rPr>
  </w:style>
  <w:style w:type="paragraph" w:styleId="25">
    <w:name w:val="toc 6"/>
    <w:basedOn w:val="1"/>
    <w:next w:val="1"/>
    <w:semiHidden/>
    <w:uiPriority w:val="0"/>
    <w:pPr>
      <w:ind w:left="1000"/>
    </w:pPr>
    <w:rPr>
      <w:rFonts w:ascii="Calibri" w:hAnsi="Calibri" w:cs="Calibri"/>
      <w:sz w:val="18"/>
      <w:szCs w:val="18"/>
    </w:rPr>
  </w:style>
  <w:style w:type="paragraph" w:styleId="26">
    <w:name w:val="toc 7"/>
    <w:basedOn w:val="1"/>
    <w:next w:val="1"/>
    <w:semiHidden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27">
    <w:name w:val="toc 8"/>
    <w:basedOn w:val="1"/>
    <w:next w:val="1"/>
    <w:semiHidden/>
    <w:uiPriority w:val="0"/>
    <w:pPr>
      <w:ind w:left="1400"/>
    </w:pPr>
    <w:rPr>
      <w:rFonts w:ascii="Calibri" w:hAnsi="Calibri" w:cs="Calibri"/>
      <w:sz w:val="18"/>
      <w:szCs w:val="18"/>
    </w:rPr>
  </w:style>
  <w:style w:type="paragraph" w:styleId="28">
    <w:name w:val="toc 9"/>
    <w:basedOn w:val="1"/>
    <w:next w:val="1"/>
    <w:semiHidden/>
    <w:uiPriority w:val="0"/>
    <w:pPr>
      <w:ind w:left="1600"/>
    </w:pPr>
    <w:rPr>
      <w:rFonts w:ascii="Calibri" w:hAnsi="Calibri" w:cs="Calibri"/>
      <w:sz w:val="18"/>
      <w:szCs w:val="18"/>
    </w:rPr>
  </w:style>
  <w:style w:type="paragraph" w:customStyle="1" w:styleId="29">
    <w:name w:val="Main Title"/>
    <w:basedOn w:val="1"/>
    <w:qFormat/>
    <w:uiPriority w:val="0"/>
    <w:pPr>
      <w:widowControl w:val="0"/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30">
    <w:name w:val="InfoBlue"/>
    <w:basedOn w:val="1"/>
    <w:next w:val="9"/>
    <w:uiPriority w:val="0"/>
    <w:pPr>
      <w:widowControl w:val="0"/>
      <w:spacing w:after="120" w:line="240" w:lineRule="atLeast"/>
      <w:ind w:left="720"/>
    </w:pPr>
    <w:rPr>
      <w:i/>
      <w:color w:val="0000FF"/>
    </w:rPr>
  </w:style>
  <w:style w:type="paragraph" w:customStyle="1" w:styleId="31">
    <w:name w:val="Body Text1"/>
    <w:qFormat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paragraph" w:customStyle="1" w:styleId="32">
    <w:name w:val="sectitile"/>
    <w:uiPriority w:val="0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 w:eastAsia="Times New Roman" w:cs="Times New Roman"/>
      <w:b/>
      <w:lang w:val="en-US" w:eastAsia="en-US" w:bidi="ar-SA"/>
    </w:rPr>
  </w:style>
  <w:style w:type="paragraph" w:customStyle="1" w:styleId="33">
    <w:name w:val="Tabletext"/>
    <w:basedOn w:val="1"/>
    <w:uiPriority w:val="0"/>
    <w:pPr>
      <w:keepLines/>
      <w:widowControl w:val="0"/>
      <w:spacing w:after="120" w:line="240" w:lineRule="atLeast"/>
    </w:pPr>
  </w:style>
  <w:style w:type="paragraph" w:customStyle="1" w:styleId="34">
    <w:name w:val="Table Text"/>
    <w:basedOn w:val="1"/>
    <w:uiPriority w:val="0"/>
    <w:rPr>
      <w:rFonts w:ascii="Arial" w:hAnsi="Arial"/>
    </w:rPr>
  </w:style>
  <w:style w:type="character" w:customStyle="1" w:styleId="35">
    <w:name w:val="Body Text Indent Char"/>
    <w:basedOn w:val="6"/>
    <w:link w:val="10"/>
    <w:uiPriority w:val="0"/>
  </w:style>
  <w:style w:type="character" w:customStyle="1" w:styleId="36">
    <w:name w:val="Body Text Indent 2 Char"/>
    <w:basedOn w:val="6"/>
    <w:link w:val="11"/>
    <w:uiPriority w:val="0"/>
  </w:style>
  <w:style w:type="paragraph" w:customStyle="1" w:styleId="37">
    <w:name w:val="para3"/>
    <w:basedOn w:val="1"/>
    <w:uiPriority w:val="0"/>
    <w:pPr>
      <w:suppressAutoHyphens/>
      <w:spacing w:line="260" w:lineRule="atLeast"/>
      <w:ind w:left="720"/>
      <w:jc w:val="both"/>
    </w:pPr>
    <w:rPr>
      <w:rFonts w:ascii="Arial" w:hAnsi="Arial"/>
      <w:lang w:eastAsia="ar-SA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</w:rPr>
  </w:style>
  <w:style w:type="character" w:customStyle="1" w:styleId="39">
    <w:name w:val="Balloon Text Char"/>
    <w:basedOn w:val="6"/>
    <w:link w:val="8"/>
    <w:uiPriority w:val="0"/>
    <w:rPr>
      <w:rFonts w:ascii="Tahoma" w:hAnsi="Tahoma" w:cs="Tahoma"/>
      <w:sz w:val="16"/>
      <w:szCs w:val="16"/>
    </w:rPr>
  </w:style>
  <w:style w:type="paragraph" w:customStyle="1" w:styleId="40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Body Text Char"/>
    <w:basedOn w:val="6"/>
    <w:link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50998\Downloads\QT_HLD%20%26%20L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9E6E1D68DB64D8D0AAF335162BA52" ma:contentTypeVersion="13" ma:contentTypeDescription="Create a new document." ma:contentTypeScope="" ma:versionID="18410533d9c80c08f4c5dbd52a9762c0">
  <xsd:schema xmlns:xsd="http://www.w3.org/2001/XMLSchema" xmlns:xs="http://www.w3.org/2001/XMLSchema" xmlns:p="http://schemas.microsoft.com/office/2006/metadata/properties" xmlns:ns2="e6d15cc9-787b-40c8-bed9-024a43939d4e" xmlns:ns3="b01f1fda-c5de-4c4a-aeaf-89996165eb0d" targetNamespace="http://schemas.microsoft.com/office/2006/metadata/properties" ma:root="true" ma:fieldsID="5812a222b760d8d7cab24a168b2cd60a" ns2:_="" ns3:_="">
    <xsd:import namespace="e6d15cc9-787b-40c8-bed9-024a43939d4e"/>
    <xsd:import namespace="b01f1fda-c5de-4c4a-aeaf-89996165e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15cc9-787b-40c8-bed9-024a43939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f1fda-c5de-4c4a-aeaf-89996165eb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3c5c977-c3cd-40f6-a849-145d160c8c37}" ma:internalName="TaxCatchAll" ma:showField="CatchAllData" ma:web="b01f1fda-c5de-4c4a-aeaf-89996165e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1f1fda-c5de-4c4a-aeaf-89996165eb0d" xsi:nil="true"/>
    <lcf76f155ced4ddcb4097134ff3c332f xmlns="e6d15cc9-787b-40c8-bed9-024a43939d4e">
      <Terms xmlns="http://schemas.microsoft.com/office/infopath/2007/PartnerControls"/>
    </lcf76f155ced4ddcb4097134ff3c332f>
    <SharedWithUsers xmlns="b01f1fda-c5de-4c4a-aeaf-89996165eb0d">
      <UserInfo>
        <DisplayName/>
        <AccountId xsi:nil="true"/>
        <AccountType/>
      </UserInfo>
    </SharedWithUsers>
    <MediaLengthInSeconds xmlns="e6d15cc9-787b-40c8-bed9-024a43939d4e" xsi:nil="true"/>
  </documentManagement>
</p:properties>
</file>

<file path=customXml/itemProps1.xml><?xml version="1.0" encoding="utf-8"?>
<ds:datastoreItem xmlns:ds="http://schemas.openxmlformats.org/officeDocument/2006/customXml" ds:itemID="{82FC73CD-DED2-4B66-B3AF-F7894DD42DEC}">
  <ds:schemaRefs/>
</ds:datastoreItem>
</file>

<file path=customXml/itemProps2.xml><?xml version="1.0" encoding="utf-8"?>
<ds:datastoreItem xmlns:ds="http://schemas.openxmlformats.org/officeDocument/2006/customXml" ds:itemID="{11CB3242-634E-4826-8C81-E39F08AA1579}">
  <ds:schemaRefs/>
</ds:datastoreItem>
</file>

<file path=customXml/itemProps3.xml><?xml version="1.0" encoding="utf-8"?>
<ds:datastoreItem xmlns:ds="http://schemas.openxmlformats.org/officeDocument/2006/customXml" ds:itemID="{7669F204-B106-4FEB-A58A-C2D0B158F8A2}">
  <ds:schemaRefs/>
</ds:datastoreItem>
</file>

<file path=customXml/itemProps4.xml><?xml version="1.0" encoding="utf-8"?>
<ds:datastoreItem xmlns:ds="http://schemas.openxmlformats.org/officeDocument/2006/customXml" ds:itemID="{5DFC9CD3-21DA-4A9A-BA88-55666EEBC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QT_HLD &amp; LLD</Template>
  <Company>Capgemini India Private Limited</Company>
  <Pages>14</Pages>
  <Words>3862</Words>
  <Characters>22014</Characters>
  <Lines>183</Lines>
  <Paragraphs>51</Paragraphs>
  <TotalTime>116</TotalTime>
  <ScaleCrop>false</ScaleCrop>
  <LinksUpToDate>false</LinksUpToDate>
  <CharactersWithSpaces>25825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2022-03-08T15:07:00Z</dcterms:created>
  <dc:creator>K Krithigalakshmi</dc:creator>
  <cp:keywords>QT_HLD &amp; LLD</cp:keywords>
  <cp:lastModifiedBy>Sameer Raj</cp:lastModifiedBy>
  <dcterms:modified xsi:type="dcterms:W3CDTF">2022-11-08T20:13:23Z</dcterms:modified>
  <dc:title>Capgemini Technology Services India Ltd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0x0101009C59E6E1D68DB64D8D0AAF335162BA52</vt:lpwstr>
  </property>
  <property fmtid="{D5CDD505-2E9C-101B-9397-08002B2CF9AE}" pid="3" name="Order">
    <vt:r8>233500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  <property fmtid="{D5CDD505-2E9C-101B-9397-08002B2CF9AE}" pid="13" name="KSOProductBuildVer">
    <vt:lpwstr>1033-11.2.0.11380</vt:lpwstr>
  </property>
  <property fmtid="{D5CDD505-2E9C-101B-9397-08002B2CF9AE}" pid="14" name="ICV">
    <vt:lpwstr>FDED7A989CA94F4990ED9684012A8DC2</vt:lpwstr>
  </property>
</Properties>
</file>